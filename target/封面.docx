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6AC0F" w14:textId="77777777" w:rsidR="00380C37" w:rsidRPr="00380C37" w:rsidRDefault="00380C37" w:rsidP="00380C37">
      <w:pPr>
        <w:ind w:firstLine="360"/>
        <w:jc w:val="center"/>
        <w:outlineLvl w:val="0"/>
        <w:rPr>
          <w:rFonts w:ascii="Times New Roman" w:eastAsia="宋体" w:hAnsi="Times New Roman" w:cs="Times New Roman"/>
          <w:b/>
          <w:bCs/>
          <w:kern w:val="44"/>
          <w:sz w:val="52"/>
          <w:szCs w:val="52"/>
        </w:rPr>
      </w:pPr>
      <w:r w:rsidRPr="00380C37">
        <w:rPr>
          <w:rFonts w:ascii="Times New Roman" w:eastAsia="宋体" w:hAnsi="Times New Roman" w:cs="Times New Roman"/>
          <w:b/>
          <w:bCs/>
          <w:noProof/>
          <w:kern w:val="44"/>
          <w:sz w:val="52"/>
          <w:szCs w:val="52"/>
        </w:rPr>
        <w:drawing>
          <wp:anchor distT="0" distB="0" distL="114300" distR="114300" simplePos="0" relativeHeight="251660288" behindDoc="0" locked="0" layoutInCell="1" allowOverlap="1" wp14:anchorId="0366DF85" wp14:editId="1C99A3F8">
            <wp:simplePos x="0" y="0"/>
            <wp:positionH relativeFrom="column">
              <wp:posOffset>4114800</wp:posOffset>
            </wp:positionH>
            <wp:positionV relativeFrom="paragraph">
              <wp:posOffset>1270</wp:posOffset>
            </wp:positionV>
            <wp:extent cx="685800" cy="683260"/>
            <wp:effectExtent l="0" t="0" r="0" b="2540"/>
            <wp:wrapTopAndBottom/>
            <wp:docPr id="2082569229" name="图片 11" descr="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新校徽"/>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 cy="683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0C37">
        <w:rPr>
          <w:rFonts w:ascii="Times New Roman" w:eastAsia="宋体" w:hAnsi="Times New Roman" w:cs="Times New Roman"/>
          <w:b/>
          <w:bCs/>
          <w:noProof/>
          <w:kern w:val="44"/>
          <w:sz w:val="52"/>
          <w:szCs w:val="52"/>
        </w:rPr>
        <w:drawing>
          <wp:anchor distT="0" distB="0" distL="114300" distR="114300" simplePos="0" relativeHeight="251659264" behindDoc="0" locked="0" layoutInCell="1" allowOverlap="1" wp14:anchorId="4D3432D7" wp14:editId="668F4276">
            <wp:simplePos x="0" y="0"/>
            <wp:positionH relativeFrom="column">
              <wp:posOffset>3574415</wp:posOffset>
            </wp:positionH>
            <wp:positionV relativeFrom="paragraph">
              <wp:posOffset>693420</wp:posOffset>
            </wp:positionV>
            <wp:extent cx="1766570" cy="358140"/>
            <wp:effectExtent l="0" t="0" r="5080" b="3810"/>
            <wp:wrapTopAndBottom/>
            <wp:docPr id="15206663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6570" cy="358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33A2C7" w14:textId="77777777" w:rsidR="00380C37" w:rsidRPr="00380C37" w:rsidRDefault="00380C37" w:rsidP="00380C37">
      <w:pPr>
        <w:ind w:firstLine="360"/>
        <w:jc w:val="center"/>
        <w:outlineLvl w:val="0"/>
        <w:rPr>
          <w:rFonts w:ascii="Times New Roman" w:eastAsia="宋体" w:hAnsi="Times New Roman" w:cs="Times New Roman"/>
          <w:b/>
          <w:bCs/>
          <w:kern w:val="44"/>
          <w:sz w:val="52"/>
          <w:szCs w:val="52"/>
        </w:rPr>
      </w:pPr>
      <w:r w:rsidRPr="00380C37">
        <w:rPr>
          <w:rFonts w:ascii="Times New Roman" w:eastAsia="宋体" w:hAnsi="Times New Roman" w:cs="Times New Roman"/>
          <w:b/>
          <w:bCs/>
          <w:noProof/>
          <w:kern w:val="44"/>
          <w:sz w:val="52"/>
          <w:szCs w:val="52"/>
        </w:rPr>
        <mc:AlternateContent>
          <mc:Choice Requires="wps">
            <w:drawing>
              <wp:anchor distT="0" distB="0" distL="114300" distR="114300" simplePos="0" relativeHeight="251661312" behindDoc="0" locked="0" layoutInCell="1" allowOverlap="1" wp14:anchorId="20F59956" wp14:editId="0908445F">
                <wp:simplePos x="0" y="0"/>
                <wp:positionH relativeFrom="column">
                  <wp:posOffset>-5568950</wp:posOffset>
                </wp:positionH>
                <wp:positionV relativeFrom="paragraph">
                  <wp:posOffset>1386840</wp:posOffset>
                </wp:positionV>
                <wp:extent cx="1485900" cy="2575560"/>
                <wp:effectExtent l="12700" t="11430" r="434975" b="13335"/>
                <wp:wrapNone/>
                <wp:docPr id="50594783" name="对话气泡: 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575560"/>
                        </a:xfrm>
                        <a:prstGeom prst="wedgeRectCallout">
                          <a:avLst>
                            <a:gd name="adj1" fmla="val 78204"/>
                            <a:gd name="adj2" fmla="val 39421"/>
                          </a:avLst>
                        </a:prstGeom>
                        <a:solidFill>
                          <a:srgbClr val="FFFFFF"/>
                        </a:solidFill>
                        <a:ln w="9525">
                          <a:solidFill>
                            <a:srgbClr val="000000"/>
                          </a:solidFill>
                          <a:miter lim="800000"/>
                          <a:headEnd/>
                          <a:tailEnd/>
                        </a:ln>
                      </wps:spPr>
                      <wps:txbx>
                        <w:txbxContent>
                          <w:p w14:paraId="587606AC" w14:textId="77777777" w:rsidR="00380C37" w:rsidRDefault="00380C37" w:rsidP="00380C37">
                            <w:pPr>
                              <w:ind w:firstLine="480"/>
                              <w:rPr>
                                <w:color w:val="000080"/>
                                <w:szCs w:val="21"/>
                              </w:rPr>
                            </w:pPr>
                            <w:r>
                              <w:rPr>
                                <w:rFonts w:hint="eastAsia"/>
                                <w:color w:val="000080"/>
                                <w:szCs w:val="21"/>
                              </w:rPr>
                              <w:t>此处为论文中文题目，要求居中填写</w:t>
                            </w:r>
                          </w:p>
                          <w:p w14:paraId="42EAD7FD" w14:textId="77777777" w:rsidR="00380C37" w:rsidRDefault="00380C37" w:rsidP="00380C37">
                            <w:pPr>
                              <w:ind w:firstLine="480"/>
                              <w:rPr>
                                <w:color w:val="000080"/>
                                <w:szCs w:val="21"/>
                              </w:rPr>
                            </w:pPr>
                            <w:r>
                              <w:rPr>
                                <w:rFonts w:hint="eastAsia"/>
                                <w:color w:val="000080"/>
                                <w:szCs w:val="21"/>
                              </w:rPr>
                              <w:t>主标题不超过24个汉字；可加副标题（副标题前加破折号），副标题与主</w:t>
                            </w:r>
                            <w:proofErr w:type="gramStart"/>
                            <w:r>
                              <w:rPr>
                                <w:rFonts w:hint="eastAsia"/>
                                <w:color w:val="000080"/>
                                <w:szCs w:val="21"/>
                              </w:rPr>
                              <w:t>标题间空一行</w:t>
                            </w:r>
                            <w:proofErr w:type="gramEnd"/>
                            <w:r>
                              <w:rPr>
                                <w:rFonts w:hint="eastAsia"/>
                                <w:color w:val="000080"/>
                                <w:szCs w:val="21"/>
                              </w:rPr>
                              <w:t>的位置</w:t>
                            </w:r>
                          </w:p>
                          <w:p w14:paraId="466CE724" w14:textId="77777777" w:rsidR="00380C37" w:rsidRDefault="00380C37" w:rsidP="00380C37">
                            <w:pPr>
                              <w:ind w:firstLine="480"/>
                              <w:rPr>
                                <w:color w:val="000080"/>
                                <w:szCs w:val="21"/>
                              </w:rPr>
                            </w:pPr>
                            <w:r>
                              <w:rPr>
                                <w:rFonts w:hint="eastAsia"/>
                                <w:color w:val="000080"/>
                                <w:szCs w:val="21"/>
                              </w:rPr>
                              <w:t>主标题：黑体，小二，居中</w:t>
                            </w:r>
                          </w:p>
                          <w:p w14:paraId="5AEC2EF0" w14:textId="77777777" w:rsidR="00380C37" w:rsidRDefault="00380C37" w:rsidP="00380C37">
                            <w:pPr>
                              <w:ind w:firstLine="480"/>
                              <w:rPr>
                                <w:color w:val="000080"/>
                                <w:szCs w:val="21"/>
                              </w:rPr>
                            </w:pPr>
                            <w:r>
                              <w:rPr>
                                <w:rFonts w:hint="eastAsia"/>
                                <w:color w:val="000080"/>
                                <w:szCs w:val="21"/>
                              </w:rPr>
                              <w:t>副标题：楷体_GB2312，四号，居中</w:t>
                            </w:r>
                          </w:p>
                          <w:p w14:paraId="31D18561" w14:textId="77777777" w:rsidR="00380C37" w:rsidRDefault="00380C37" w:rsidP="00380C37">
                            <w:pPr>
                              <w:ind w:firstLine="480"/>
                            </w:pPr>
                            <w:r>
                              <w:rPr>
                                <w:rFonts w:hint="eastAsia"/>
                                <w:color w:val="FF0000"/>
                                <w:szCs w:val="21"/>
                                <w:u w:val="double"/>
                              </w:rPr>
                              <w:t>阅后</w:t>
                            </w:r>
                            <w:proofErr w:type="gramStart"/>
                            <w:r>
                              <w:rPr>
                                <w:rFonts w:hint="eastAsia"/>
                                <w:color w:val="FF0000"/>
                                <w:szCs w:val="21"/>
                                <w:u w:val="double"/>
                              </w:rPr>
                              <w:t>删除此</w:t>
                            </w:r>
                            <w:proofErr w:type="gramEnd"/>
                            <w:r>
                              <w:rPr>
                                <w:rFonts w:hint="eastAsia"/>
                                <w:color w:val="FF000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F5995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对话气泡: 矩形 9" o:spid="_x0000_s1026" type="#_x0000_t61" style="position:absolute;left:0;text-align:left;margin-left:-438.5pt;margin-top:109.2pt;width:117pt;height:20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" adj="27692,19315">
                <v:textbox>
                  <w:txbxContent>
                    <w:p w14:paraId="587606AC" w14:textId="77777777" w:rsidR="00380C37" w:rsidRDefault="00380C37" w:rsidP="00380C37">
                      <w:pPr>
                        <w:ind w:firstLine="480"/>
                        <w:rPr>
                          <w:color w:val="000080"/>
                          <w:szCs w:val="21"/>
                        </w:rPr>
                      </w:pPr>
                      <w:r>
                        <w:rPr>
                          <w:rFonts w:hint="eastAsia"/>
                          <w:color w:val="000080"/>
                          <w:szCs w:val="21"/>
                        </w:rPr>
                        <w:t>此处为论文中文题目，要求居中填写</w:t>
                      </w:r>
                    </w:p>
                    <w:p w14:paraId="42EAD7FD" w14:textId="77777777" w:rsidR="00380C37" w:rsidRDefault="00380C37" w:rsidP="00380C37">
                      <w:pPr>
                        <w:ind w:firstLine="480"/>
                        <w:rPr>
                          <w:color w:val="000080"/>
                          <w:szCs w:val="21"/>
                        </w:rPr>
                      </w:pPr>
                      <w:r>
                        <w:rPr>
                          <w:rFonts w:hint="eastAsia"/>
                          <w:color w:val="000080"/>
                          <w:szCs w:val="21"/>
                        </w:rPr>
                        <w:t>主标题不超过24个汉字；可加副标题（副标题前加破折号），副标题与主</w:t>
                      </w:r>
                      <w:proofErr w:type="gramStart"/>
                      <w:r>
                        <w:rPr>
                          <w:rFonts w:hint="eastAsia"/>
                          <w:color w:val="000080"/>
                          <w:szCs w:val="21"/>
                        </w:rPr>
                        <w:t>标题间空一行</w:t>
                      </w:r>
                      <w:proofErr w:type="gramEnd"/>
                      <w:r>
                        <w:rPr>
                          <w:rFonts w:hint="eastAsia"/>
                          <w:color w:val="000080"/>
                          <w:szCs w:val="21"/>
                        </w:rPr>
                        <w:t>的位置</w:t>
                      </w:r>
                    </w:p>
                    <w:p w14:paraId="466CE724" w14:textId="77777777" w:rsidR="00380C37" w:rsidRDefault="00380C37" w:rsidP="00380C37">
                      <w:pPr>
                        <w:ind w:firstLine="480"/>
                        <w:rPr>
                          <w:color w:val="000080"/>
                          <w:szCs w:val="21"/>
                        </w:rPr>
                      </w:pPr>
                      <w:r>
                        <w:rPr>
                          <w:rFonts w:hint="eastAsia"/>
                          <w:color w:val="000080"/>
                          <w:szCs w:val="21"/>
                        </w:rPr>
                        <w:t>主标题：黑体，小二，居中</w:t>
                      </w:r>
                    </w:p>
                    <w:p w14:paraId="5AEC2EF0" w14:textId="77777777" w:rsidR="00380C37" w:rsidRDefault="00380C37" w:rsidP="00380C37">
                      <w:pPr>
                        <w:ind w:firstLine="480"/>
                        <w:rPr>
                          <w:color w:val="000080"/>
                          <w:szCs w:val="21"/>
                        </w:rPr>
                      </w:pPr>
                      <w:r>
                        <w:rPr>
                          <w:rFonts w:hint="eastAsia"/>
                          <w:color w:val="000080"/>
                          <w:szCs w:val="21"/>
                        </w:rPr>
                        <w:t>副标题：楷体_GB2312，四号，居中</w:t>
                      </w:r>
                    </w:p>
                    <w:p w14:paraId="31D18561" w14:textId="77777777" w:rsidR="00380C37" w:rsidRDefault="00380C37" w:rsidP="00380C37">
                      <w:pPr>
                        <w:ind w:firstLine="480"/>
                      </w:pPr>
                      <w:r>
                        <w:rPr>
                          <w:rFonts w:hint="eastAsia"/>
                          <w:color w:val="FF0000"/>
                          <w:szCs w:val="21"/>
                          <w:u w:val="double"/>
                        </w:rPr>
                        <w:t>阅后</w:t>
                      </w:r>
                      <w:proofErr w:type="gramStart"/>
                      <w:r>
                        <w:rPr>
                          <w:rFonts w:hint="eastAsia"/>
                          <w:color w:val="FF0000"/>
                          <w:szCs w:val="21"/>
                          <w:u w:val="double"/>
                        </w:rPr>
                        <w:t>删除此</w:t>
                      </w:r>
                      <w:proofErr w:type="gramEnd"/>
                      <w:r>
                        <w:rPr>
                          <w:rFonts w:hint="eastAsia"/>
                          <w:color w:val="FF0000"/>
                          <w:szCs w:val="21"/>
                          <w:u w:val="double"/>
                        </w:rPr>
                        <w:t>文本框。</w:t>
                      </w:r>
                    </w:p>
                  </w:txbxContent>
                </v:textbox>
              </v:shape>
            </w:pict>
          </mc:Fallback>
        </mc:AlternateContent>
      </w:r>
      <w:r w:rsidRPr="00380C37">
        <w:rPr>
          <w:rFonts w:ascii="Times New Roman" w:eastAsia="宋体" w:hAnsi="Times New Roman" w:cs="Times New Roman" w:hint="eastAsia"/>
          <w:b/>
          <w:bCs/>
          <w:kern w:val="44"/>
          <w:sz w:val="52"/>
          <w:szCs w:val="52"/>
        </w:rPr>
        <w:t>本</w:t>
      </w:r>
      <w:r w:rsidRPr="00380C37">
        <w:rPr>
          <w:rFonts w:ascii="Times New Roman" w:eastAsia="宋体" w:hAnsi="Times New Roman" w:cs="Times New Roman"/>
          <w:b/>
          <w:bCs/>
          <w:kern w:val="44"/>
          <w:sz w:val="52"/>
          <w:szCs w:val="52"/>
        </w:rPr>
        <w:t xml:space="preserve"> </w:t>
      </w:r>
      <w:r w:rsidRPr="00380C37">
        <w:rPr>
          <w:rFonts w:ascii="Times New Roman" w:eastAsia="宋体" w:hAnsi="Times New Roman" w:cs="Times New Roman" w:hint="eastAsia"/>
          <w:b/>
          <w:bCs/>
          <w:kern w:val="44"/>
          <w:sz w:val="52"/>
          <w:szCs w:val="52"/>
        </w:rPr>
        <w:t>科</w:t>
      </w:r>
      <w:r w:rsidRPr="00380C37">
        <w:rPr>
          <w:rFonts w:ascii="Times New Roman" w:eastAsia="宋体" w:hAnsi="Times New Roman" w:cs="Times New Roman"/>
          <w:b/>
          <w:bCs/>
          <w:kern w:val="44"/>
          <w:sz w:val="52"/>
          <w:szCs w:val="52"/>
        </w:rPr>
        <w:t xml:space="preserve"> </w:t>
      </w:r>
      <w:r w:rsidRPr="00380C37">
        <w:rPr>
          <w:rFonts w:ascii="Times New Roman" w:eastAsia="宋体" w:hAnsi="Times New Roman" w:cs="Times New Roman" w:hint="eastAsia"/>
          <w:b/>
          <w:bCs/>
          <w:kern w:val="44"/>
          <w:sz w:val="52"/>
          <w:szCs w:val="52"/>
        </w:rPr>
        <w:t>生</w:t>
      </w:r>
      <w:r w:rsidRPr="00380C37">
        <w:rPr>
          <w:rFonts w:ascii="Times New Roman" w:eastAsia="宋体" w:hAnsi="Times New Roman" w:cs="Times New Roman" w:hint="eastAsia"/>
          <w:b/>
          <w:bCs/>
          <w:kern w:val="44"/>
          <w:sz w:val="52"/>
          <w:szCs w:val="52"/>
        </w:rPr>
        <w:t xml:space="preserve"> </w:t>
      </w:r>
      <w:r w:rsidRPr="00380C37">
        <w:rPr>
          <w:rFonts w:ascii="Times New Roman" w:eastAsia="宋体" w:hAnsi="Times New Roman" w:cs="Times New Roman" w:hint="eastAsia"/>
          <w:b/>
          <w:bCs/>
          <w:kern w:val="44"/>
          <w:sz w:val="52"/>
          <w:szCs w:val="52"/>
        </w:rPr>
        <w:t>毕</w:t>
      </w:r>
      <w:r w:rsidRPr="00380C37">
        <w:rPr>
          <w:rFonts w:ascii="Times New Roman" w:eastAsia="宋体" w:hAnsi="Times New Roman" w:cs="Times New Roman"/>
          <w:b/>
          <w:bCs/>
          <w:kern w:val="44"/>
          <w:sz w:val="52"/>
          <w:szCs w:val="52"/>
        </w:rPr>
        <w:t xml:space="preserve"> </w:t>
      </w:r>
      <w:r w:rsidRPr="00380C37">
        <w:rPr>
          <w:rFonts w:ascii="Times New Roman" w:eastAsia="宋体" w:hAnsi="Times New Roman" w:cs="Times New Roman" w:hint="eastAsia"/>
          <w:b/>
          <w:bCs/>
          <w:kern w:val="44"/>
          <w:sz w:val="52"/>
          <w:szCs w:val="52"/>
        </w:rPr>
        <w:t>业</w:t>
      </w:r>
      <w:r w:rsidRPr="00380C37">
        <w:rPr>
          <w:rFonts w:ascii="Times New Roman" w:eastAsia="宋体" w:hAnsi="Times New Roman" w:cs="Times New Roman"/>
          <w:b/>
          <w:bCs/>
          <w:kern w:val="44"/>
          <w:sz w:val="52"/>
          <w:szCs w:val="52"/>
        </w:rPr>
        <w:t xml:space="preserve"> </w:t>
      </w:r>
      <w:r w:rsidRPr="00380C37">
        <w:rPr>
          <w:rFonts w:ascii="Times New Roman" w:eastAsia="宋体" w:hAnsi="Times New Roman" w:cs="Times New Roman" w:hint="eastAsia"/>
          <w:b/>
          <w:bCs/>
          <w:kern w:val="44"/>
          <w:sz w:val="52"/>
          <w:szCs w:val="52"/>
        </w:rPr>
        <w:t>论</w:t>
      </w:r>
      <w:r w:rsidRPr="00380C37">
        <w:rPr>
          <w:rFonts w:ascii="Times New Roman" w:eastAsia="宋体" w:hAnsi="Times New Roman" w:cs="Times New Roman"/>
          <w:b/>
          <w:bCs/>
          <w:kern w:val="44"/>
          <w:sz w:val="52"/>
          <w:szCs w:val="52"/>
        </w:rPr>
        <w:t xml:space="preserve"> </w:t>
      </w:r>
      <w:r w:rsidRPr="00380C37">
        <w:rPr>
          <w:rFonts w:ascii="Times New Roman" w:eastAsia="宋体" w:hAnsi="Times New Roman" w:cs="Times New Roman" w:hint="eastAsia"/>
          <w:b/>
          <w:bCs/>
          <w:kern w:val="44"/>
          <w:sz w:val="52"/>
          <w:szCs w:val="52"/>
        </w:rPr>
        <w:t>文（设计）</w:t>
      </w:r>
    </w:p>
    <w:p w14:paraId="56F87246" w14:textId="77777777" w:rsidR="00380C37" w:rsidRPr="00380C37" w:rsidRDefault="00380C37" w:rsidP="00380C37">
      <w:pPr>
        <w:snapToGrid w:val="0"/>
        <w:spacing w:line="360" w:lineRule="auto"/>
        <w:ind w:firstLineChars="200" w:firstLine="883"/>
        <w:jc w:val="center"/>
        <w:outlineLvl w:val="0"/>
        <w:rPr>
          <w:rFonts w:ascii="宋体" w:eastAsia="宋体" w:hAnsi="Times New Roman"/>
          <w:b/>
          <w:sz w:val="44"/>
        </w:rPr>
      </w:pPr>
    </w:p>
    <w:p w14:paraId="1444DA4C" w14:textId="77777777" w:rsidR="00380C37" w:rsidRPr="00380C37" w:rsidRDefault="00380C37" w:rsidP="00380C37">
      <w:pPr>
        <w:snapToGrid w:val="0"/>
        <w:spacing w:line="360" w:lineRule="auto"/>
        <w:ind w:firstLineChars="200" w:firstLine="422"/>
        <w:jc w:val="center"/>
        <w:outlineLvl w:val="0"/>
        <w:rPr>
          <w:rFonts w:ascii="宋体" w:eastAsia="宋体" w:hAnsi="Times New Roman"/>
          <w:b/>
        </w:rPr>
      </w:pPr>
    </w:p>
    <w:p w14:paraId="30775A8B" w14:textId="77777777" w:rsidR="00380C37" w:rsidRPr="00380C37" w:rsidRDefault="00380C37" w:rsidP="00380C37">
      <w:pPr>
        <w:snapToGrid w:val="0"/>
        <w:spacing w:line="400" w:lineRule="exact"/>
        <w:ind w:firstLineChars="200" w:firstLine="720"/>
        <w:jc w:val="center"/>
        <w:outlineLvl w:val="0"/>
        <w:rPr>
          <w:rFonts w:ascii="黑体" w:eastAsia="黑体" w:hAnsi="Times New Roman"/>
          <w:sz w:val="36"/>
        </w:rPr>
      </w:pPr>
      <w:r w:rsidRPr="00380C37">
        <w:rPr>
          <w:rFonts w:ascii="黑体" w:eastAsia="黑体" w:hAnsi="Times New Roman" w:hint="eastAsia"/>
          <w:sz w:val="36"/>
        </w:rPr>
        <w:t>题目：浙江财经大学电子商务竞赛管理系统</w:t>
      </w:r>
    </w:p>
    <w:p w14:paraId="6DD96487" w14:textId="77777777" w:rsidR="00380C37" w:rsidRPr="00380C37" w:rsidRDefault="00380C37" w:rsidP="00380C37">
      <w:pPr>
        <w:snapToGrid w:val="0"/>
        <w:spacing w:line="400" w:lineRule="exact"/>
        <w:ind w:firstLineChars="200" w:firstLine="720"/>
        <w:jc w:val="center"/>
        <w:outlineLvl w:val="0"/>
        <w:rPr>
          <w:rFonts w:ascii="楷体" w:eastAsia="楷体" w:hAnsi="楷体"/>
          <w:sz w:val="32"/>
          <w:szCs w:val="32"/>
        </w:rPr>
      </w:pPr>
      <w:r w:rsidRPr="00380C37">
        <w:rPr>
          <w:rFonts w:ascii="黑体" w:eastAsia="黑体" w:hAnsi="Times New Roman" w:hint="eastAsia"/>
          <w:sz w:val="36"/>
        </w:rPr>
        <w:t>web</w:t>
      </w:r>
      <w:proofErr w:type="gramStart"/>
      <w:r w:rsidRPr="00380C37">
        <w:rPr>
          <w:rFonts w:ascii="黑体" w:eastAsia="黑体" w:hAnsi="Times New Roman" w:hint="eastAsia"/>
          <w:sz w:val="36"/>
        </w:rPr>
        <w:t>端开发</w:t>
      </w:r>
      <w:proofErr w:type="gramEnd"/>
      <w:r w:rsidRPr="00380C37">
        <w:rPr>
          <w:rFonts w:ascii="黑体" w:eastAsia="黑体" w:hAnsi="Times New Roman" w:hint="eastAsia"/>
          <w:sz w:val="36"/>
        </w:rPr>
        <w:t>与设计</w:t>
      </w:r>
    </w:p>
    <w:p w14:paraId="47F28DAC" w14:textId="77777777" w:rsidR="00380C37" w:rsidRPr="00380C37" w:rsidRDefault="00380C37" w:rsidP="00380C37">
      <w:pPr>
        <w:snapToGrid w:val="0"/>
        <w:spacing w:line="360" w:lineRule="auto"/>
        <w:ind w:firstLineChars="200" w:firstLine="480"/>
        <w:jc w:val="center"/>
        <w:rPr>
          <w:rFonts w:ascii="宋体" w:eastAsia="宋体" w:hAnsi="Times New Roman"/>
          <w:sz w:val="24"/>
          <w:szCs w:val="24"/>
        </w:rPr>
      </w:pPr>
    </w:p>
    <w:p w14:paraId="3F31D86D" w14:textId="77777777" w:rsidR="00380C37" w:rsidRPr="00380C37" w:rsidRDefault="00380C37" w:rsidP="00380C37">
      <w:pPr>
        <w:snapToGrid w:val="0"/>
        <w:spacing w:line="360" w:lineRule="auto"/>
        <w:ind w:firstLineChars="200" w:firstLine="480"/>
        <w:jc w:val="center"/>
        <w:rPr>
          <w:rFonts w:ascii="宋体" w:eastAsia="宋体" w:hAnsi="Times New Roman"/>
          <w:sz w:val="24"/>
          <w:szCs w:val="24"/>
        </w:rPr>
      </w:pPr>
    </w:p>
    <w:p w14:paraId="76489860" w14:textId="77777777" w:rsidR="00380C37" w:rsidRPr="00380C37" w:rsidRDefault="00380C37" w:rsidP="00380C37">
      <w:pPr>
        <w:snapToGrid w:val="0"/>
        <w:spacing w:line="480" w:lineRule="auto"/>
        <w:ind w:leftChars="775" w:left="1628" w:firstLine="420"/>
        <w:rPr>
          <w:rFonts w:ascii="黑体" w:eastAsia="黑体" w:hAnsi="Times New Roman"/>
          <w:sz w:val="32"/>
          <w:szCs w:val="32"/>
        </w:rPr>
      </w:pPr>
      <w:r w:rsidRPr="00380C37">
        <w:rPr>
          <w:rFonts w:ascii="Times New Roman" w:eastAsia="宋体" w:hAnsi="Times New Roman" w:hint="eastAsia"/>
          <w:noProof/>
          <w:sz w:val="24"/>
        </w:rPr>
        <mc:AlternateContent>
          <mc:Choice Requires="wps">
            <w:drawing>
              <wp:anchor distT="0" distB="0" distL="114300" distR="114300" simplePos="0" relativeHeight="251664384" behindDoc="0" locked="0" layoutInCell="1" allowOverlap="1" wp14:anchorId="1D33B8F8" wp14:editId="644BCE5E">
                <wp:simplePos x="0" y="0"/>
                <wp:positionH relativeFrom="column">
                  <wp:posOffset>2354543</wp:posOffset>
                </wp:positionH>
                <wp:positionV relativeFrom="paragraph">
                  <wp:posOffset>304800</wp:posOffset>
                </wp:positionV>
                <wp:extent cx="2098040" cy="0"/>
                <wp:effectExtent l="0" t="0" r="0" b="0"/>
                <wp:wrapNone/>
                <wp:docPr id="168404747" name="直接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04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627A4" id="直接连接符 40"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4pt,24pt" to="350.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">
                <v:stroke dashstyle="1 1"/>
              </v:line>
            </w:pict>
          </mc:Fallback>
        </mc:AlternateContent>
      </w:r>
      <w:r w:rsidRPr="00380C37">
        <w:rPr>
          <w:rFonts w:ascii="宋体" w:eastAsia="宋体" w:hAnsi="Times New Roman" w:hint="eastAsia"/>
          <w:sz w:val="32"/>
          <w:szCs w:val="32"/>
        </w:rPr>
        <w:t xml:space="preserve">学生姓名 </w:t>
      </w:r>
      <w:r w:rsidRPr="00380C37">
        <w:rPr>
          <w:rFonts w:ascii="宋体" w:eastAsia="宋体" w:hAnsi="Times New Roman"/>
          <w:sz w:val="32"/>
          <w:szCs w:val="32"/>
        </w:rPr>
        <w:tab/>
      </w:r>
      <w:r w:rsidRPr="00380C37">
        <w:rPr>
          <w:rFonts w:ascii="宋体" w:eastAsia="宋体" w:hAnsi="Times New Roman"/>
          <w:sz w:val="32"/>
          <w:szCs w:val="32"/>
        </w:rPr>
        <w:tab/>
      </w:r>
      <w:r w:rsidRPr="00380C37">
        <w:rPr>
          <w:rFonts w:ascii="宋体" w:eastAsia="宋体" w:hAnsi="Times New Roman"/>
          <w:sz w:val="32"/>
          <w:szCs w:val="32"/>
        </w:rPr>
        <w:tab/>
        <w:t xml:space="preserve"> </w:t>
      </w:r>
      <w:r w:rsidRPr="00380C37">
        <w:rPr>
          <w:rFonts w:ascii="宋体" w:eastAsia="宋体" w:hAnsi="Times New Roman" w:hint="eastAsia"/>
          <w:sz w:val="32"/>
          <w:szCs w:val="32"/>
        </w:rPr>
        <w:t>吴全权</w:t>
      </w:r>
    </w:p>
    <w:p w14:paraId="5A0A7F5A" w14:textId="77777777" w:rsidR="00380C37" w:rsidRPr="00380C37" w:rsidRDefault="00380C37" w:rsidP="00380C37">
      <w:pPr>
        <w:snapToGrid w:val="0"/>
        <w:spacing w:line="480" w:lineRule="auto"/>
        <w:ind w:leftChars="750" w:left="1575" w:firstLineChars="200" w:firstLine="480"/>
        <w:rPr>
          <w:rFonts w:ascii="宋体" w:eastAsia="宋体" w:hAnsi="Times New Roman"/>
          <w:sz w:val="32"/>
          <w:szCs w:val="32"/>
        </w:rPr>
      </w:pPr>
      <w:r w:rsidRPr="00380C37">
        <w:rPr>
          <w:rFonts w:ascii="Times New Roman" w:eastAsia="宋体" w:hAnsi="Times New Roman" w:hint="eastAsia"/>
          <w:noProof/>
          <w:sz w:val="24"/>
        </w:rPr>
        <mc:AlternateContent>
          <mc:Choice Requires="wps">
            <w:drawing>
              <wp:anchor distT="0" distB="0" distL="114300" distR="114300" simplePos="0" relativeHeight="251666432" behindDoc="0" locked="0" layoutInCell="1" allowOverlap="1" wp14:anchorId="4B38E8E7" wp14:editId="614BD050">
                <wp:simplePos x="0" y="0"/>
                <wp:positionH relativeFrom="column">
                  <wp:posOffset>2354543</wp:posOffset>
                </wp:positionH>
                <wp:positionV relativeFrom="paragraph">
                  <wp:posOffset>304800</wp:posOffset>
                </wp:positionV>
                <wp:extent cx="2098040" cy="0"/>
                <wp:effectExtent l="0" t="0" r="0" b="0"/>
                <wp:wrapNone/>
                <wp:docPr id="307042879"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04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75525" id="直接连接符 39"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4pt,24pt" to="350.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">
                <v:stroke dashstyle="1 1"/>
              </v:line>
            </w:pict>
          </mc:Fallback>
        </mc:AlternateContent>
      </w:r>
      <w:r w:rsidRPr="00380C37">
        <w:rPr>
          <w:rFonts w:ascii="宋体" w:eastAsia="宋体" w:hAnsi="Times New Roman" w:hint="eastAsia"/>
          <w:sz w:val="32"/>
          <w:szCs w:val="32"/>
        </w:rPr>
        <w:t xml:space="preserve">学    号 </w:t>
      </w:r>
      <w:r w:rsidRPr="00380C37">
        <w:rPr>
          <w:rFonts w:ascii="宋体" w:eastAsia="宋体" w:hAnsi="Times New Roman"/>
          <w:sz w:val="32"/>
          <w:szCs w:val="32"/>
        </w:rPr>
        <w:tab/>
      </w:r>
      <w:r w:rsidRPr="00380C37">
        <w:rPr>
          <w:rFonts w:ascii="宋体" w:eastAsia="宋体" w:hAnsi="Times New Roman"/>
          <w:sz w:val="32"/>
          <w:szCs w:val="32"/>
        </w:rPr>
        <w:tab/>
        <w:t xml:space="preserve"> 190110910632</w:t>
      </w:r>
    </w:p>
    <w:p w14:paraId="5FC48FDD" w14:textId="77777777" w:rsidR="00380C37" w:rsidRPr="00380C37" w:rsidRDefault="00380C37" w:rsidP="00380C37">
      <w:pPr>
        <w:snapToGrid w:val="0"/>
        <w:spacing w:line="480" w:lineRule="auto"/>
        <w:ind w:leftChars="750" w:left="1575" w:firstLineChars="200" w:firstLine="480"/>
        <w:rPr>
          <w:rFonts w:ascii="黑体" w:eastAsia="黑体" w:hAnsi="Times New Roman"/>
          <w:sz w:val="32"/>
          <w:szCs w:val="32"/>
          <w:u w:val="dotted"/>
        </w:rPr>
      </w:pPr>
      <w:r w:rsidRPr="00380C37">
        <w:rPr>
          <w:rFonts w:ascii="Times New Roman" w:eastAsia="宋体" w:hAnsi="Times New Roman" w:hint="eastAsia"/>
          <w:noProof/>
          <w:sz w:val="24"/>
        </w:rPr>
        <mc:AlternateContent>
          <mc:Choice Requires="wps">
            <w:drawing>
              <wp:anchor distT="0" distB="0" distL="114300" distR="114300" simplePos="0" relativeHeight="251665408" behindDoc="0" locked="0" layoutInCell="1" allowOverlap="1" wp14:anchorId="34838A92" wp14:editId="3567C008">
                <wp:simplePos x="0" y="0"/>
                <wp:positionH relativeFrom="column">
                  <wp:posOffset>2354543</wp:posOffset>
                </wp:positionH>
                <wp:positionV relativeFrom="paragraph">
                  <wp:posOffset>342900</wp:posOffset>
                </wp:positionV>
                <wp:extent cx="2098040" cy="0"/>
                <wp:effectExtent l="0" t="0" r="0" b="0"/>
                <wp:wrapNone/>
                <wp:docPr id="1962794183"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04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7F4C9" id="直接连接符 3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4pt,27pt" to="35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">
                <v:stroke dashstyle="1 1"/>
              </v:line>
            </w:pict>
          </mc:Fallback>
        </mc:AlternateContent>
      </w:r>
      <w:r w:rsidRPr="00380C37">
        <w:rPr>
          <w:rFonts w:ascii="宋体" w:eastAsia="宋体" w:hAnsi="Times New Roman" w:hint="eastAsia"/>
          <w:sz w:val="32"/>
          <w:szCs w:val="32"/>
        </w:rPr>
        <w:t xml:space="preserve">指导教师 </w:t>
      </w:r>
      <w:r w:rsidRPr="00380C37">
        <w:rPr>
          <w:rFonts w:ascii="宋体" w:eastAsia="宋体" w:hAnsi="Times New Roman"/>
          <w:sz w:val="32"/>
          <w:szCs w:val="32"/>
        </w:rPr>
        <w:tab/>
      </w:r>
      <w:r w:rsidRPr="00380C37">
        <w:rPr>
          <w:rFonts w:ascii="宋体" w:eastAsia="宋体" w:hAnsi="Times New Roman"/>
          <w:sz w:val="32"/>
          <w:szCs w:val="32"/>
        </w:rPr>
        <w:tab/>
      </w:r>
      <w:r w:rsidRPr="00380C37">
        <w:rPr>
          <w:rFonts w:ascii="宋体" w:eastAsia="宋体" w:hAnsi="Times New Roman"/>
          <w:sz w:val="32"/>
          <w:szCs w:val="32"/>
        </w:rPr>
        <w:tab/>
        <w:t xml:space="preserve">  </w:t>
      </w:r>
      <w:r w:rsidRPr="00380C37">
        <w:rPr>
          <w:rFonts w:ascii="宋体" w:eastAsia="宋体" w:hAnsi="Times New Roman" w:hint="eastAsia"/>
          <w:sz w:val="32"/>
          <w:szCs w:val="32"/>
        </w:rPr>
        <w:t>张 帅</w:t>
      </w:r>
    </w:p>
    <w:p w14:paraId="12CFE7E8" w14:textId="77777777" w:rsidR="00380C37" w:rsidRPr="00380C37" w:rsidRDefault="00380C37" w:rsidP="00380C37">
      <w:pPr>
        <w:snapToGrid w:val="0"/>
        <w:spacing w:line="480" w:lineRule="auto"/>
        <w:ind w:leftChars="775" w:left="1628" w:firstLineChars="175" w:firstLine="420"/>
        <w:rPr>
          <w:rFonts w:ascii="宋体" w:eastAsia="宋体" w:hAnsi="Times New Roman"/>
          <w:sz w:val="32"/>
          <w:szCs w:val="32"/>
        </w:rPr>
      </w:pPr>
      <w:r w:rsidRPr="00380C37">
        <w:rPr>
          <w:rFonts w:ascii="Times New Roman" w:eastAsia="宋体" w:hAnsi="Times New Roman" w:hint="eastAsia"/>
          <w:noProof/>
          <w:sz w:val="24"/>
        </w:rPr>
        <mc:AlternateContent>
          <mc:Choice Requires="wps">
            <w:drawing>
              <wp:anchor distT="0" distB="0" distL="114300" distR="114300" simplePos="0" relativeHeight="251667456" behindDoc="0" locked="0" layoutInCell="1" allowOverlap="1" wp14:anchorId="683EC733" wp14:editId="4B6CD6A1">
                <wp:simplePos x="0" y="0"/>
                <wp:positionH relativeFrom="column">
                  <wp:posOffset>2354543</wp:posOffset>
                </wp:positionH>
                <wp:positionV relativeFrom="paragraph">
                  <wp:posOffset>304800</wp:posOffset>
                </wp:positionV>
                <wp:extent cx="2098040" cy="0"/>
                <wp:effectExtent l="0" t="0" r="0" b="0"/>
                <wp:wrapNone/>
                <wp:docPr id="46627068"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04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AB29B" id="直接连接符 37"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4pt,24pt" to="350.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">
                <v:stroke dashstyle="1 1"/>
              </v:line>
            </w:pict>
          </mc:Fallback>
        </mc:AlternateContent>
      </w:r>
      <w:r w:rsidRPr="00380C37">
        <w:rPr>
          <w:rFonts w:ascii="宋体" w:eastAsia="宋体" w:hAnsi="Times New Roman" w:hint="eastAsia"/>
          <w:sz w:val="32"/>
          <w:szCs w:val="32"/>
        </w:rPr>
        <w:t>所在学院 信息管理与人工智能学院</w:t>
      </w:r>
    </w:p>
    <w:p w14:paraId="4D0061DB" w14:textId="77777777" w:rsidR="00380C37" w:rsidRPr="00380C37" w:rsidRDefault="00380C37" w:rsidP="00380C37">
      <w:pPr>
        <w:snapToGrid w:val="0"/>
        <w:spacing w:line="480" w:lineRule="auto"/>
        <w:ind w:leftChars="750" w:left="1575" w:firstLineChars="200" w:firstLine="480"/>
        <w:rPr>
          <w:rFonts w:ascii="宋体" w:eastAsia="宋体" w:hAnsi="Times New Roman"/>
          <w:sz w:val="32"/>
          <w:szCs w:val="32"/>
          <w:u w:val="single"/>
        </w:rPr>
      </w:pPr>
      <w:r w:rsidRPr="00380C37">
        <w:rPr>
          <w:rFonts w:ascii="Times New Roman" w:eastAsia="宋体" w:hAnsi="Times New Roman" w:hint="eastAsia"/>
          <w:noProof/>
          <w:sz w:val="24"/>
        </w:rPr>
        <mc:AlternateContent>
          <mc:Choice Requires="wps">
            <w:drawing>
              <wp:anchor distT="0" distB="0" distL="114300" distR="114300" simplePos="0" relativeHeight="251662336" behindDoc="0" locked="0" layoutInCell="1" allowOverlap="1" wp14:anchorId="2972B5EE" wp14:editId="30BA4454">
                <wp:simplePos x="0" y="0"/>
                <wp:positionH relativeFrom="column">
                  <wp:posOffset>2354543</wp:posOffset>
                </wp:positionH>
                <wp:positionV relativeFrom="paragraph">
                  <wp:posOffset>297180</wp:posOffset>
                </wp:positionV>
                <wp:extent cx="2098040" cy="0"/>
                <wp:effectExtent l="0" t="0" r="0" b="0"/>
                <wp:wrapNone/>
                <wp:docPr id="722423772"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04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35670" id="直接连接符 3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4pt,23.4pt" to="350.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">
                <v:stroke dashstyle="1 1"/>
              </v:line>
            </w:pict>
          </mc:Fallback>
        </mc:AlternateContent>
      </w:r>
      <w:r w:rsidRPr="00380C37">
        <w:rPr>
          <w:rFonts w:ascii="宋体" w:eastAsia="宋体" w:hAnsi="Times New Roman" w:hint="eastAsia"/>
          <w:sz w:val="32"/>
          <w:szCs w:val="32"/>
        </w:rPr>
        <w:t xml:space="preserve">专业名称 </w:t>
      </w:r>
      <w:r w:rsidRPr="00380C37">
        <w:rPr>
          <w:rFonts w:ascii="宋体" w:eastAsia="宋体" w:hAnsi="Times New Roman"/>
          <w:sz w:val="32"/>
          <w:szCs w:val="32"/>
        </w:rPr>
        <w:t xml:space="preserve">      </w:t>
      </w:r>
      <w:r w:rsidRPr="00380C37">
        <w:rPr>
          <w:rFonts w:ascii="宋体" w:eastAsia="宋体" w:hAnsi="Times New Roman" w:hint="eastAsia"/>
          <w:sz w:val="32"/>
          <w:szCs w:val="32"/>
        </w:rPr>
        <w:t>软件工程</w:t>
      </w:r>
    </w:p>
    <w:p w14:paraId="22B6FFB4" w14:textId="77777777" w:rsidR="00380C37" w:rsidRPr="00380C37" w:rsidRDefault="00380C37" w:rsidP="00380C37">
      <w:pPr>
        <w:snapToGrid w:val="0"/>
        <w:spacing w:line="480" w:lineRule="auto"/>
        <w:ind w:leftChars="750" w:left="1575" w:firstLineChars="200" w:firstLine="480"/>
        <w:rPr>
          <w:rFonts w:ascii="宋体" w:eastAsia="宋体" w:hAnsi="Times New Roman"/>
          <w:smallCaps/>
          <w:sz w:val="32"/>
          <w:szCs w:val="32"/>
          <w:u w:val="dotted"/>
        </w:rPr>
      </w:pPr>
      <w:r w:rsidRPr="00380C37">
        <w:rPr>
          <w:rFonts w:ascii="Times New Roman" w:eastAsia="宋体" w:hAnsi="Times New Roman" w:hint="eastAsia"/>
          <w:noProof/>
          <w:sz w:val="24"/>
        </w:rPr>
        <mc:AlternateContent>
          <mc:Choice Requires="wps">
            <w:drawing>
              <wp:anchor distT="0" distB="0" distL="114300" distR="114300" simplePos="0" relativeHeight="251663360" behindDoc="0" locked="0" layoutInCell="1" allowOverlap="1" wp14:anchorId="74DC0E53" wp14:editId="391E6EC1">
                <wp:simplePos x="0" y="0"/>
                <wp:positionH relativeFrom="column">
                  <wp:posOffset>2354543</wp:posOffset>
                </wp:positionH>
                <wp:positionV relativeFrom="paragraph">
                  <wp:posOffset>310515</wp:posOffset>
                </wp:positionV>
                <wp:extent cx="2098040" cy="0"/>
                <wp:effectExtent l="0" t="0" r="0" b="0"/>
                <wp:wrapNone/>
                <wp:docPr id="1221193531" name="直接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04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E2CD0" id="直接连接符 35"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4pt,24.45pt" to="350.6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">
                <v:stroke dashstyle="1 1"/>
              </v:line>
            </w:pict>
          </mc:Fallback>
        </mc:AlternateContent>
      </w:r>
      <w:r w:rsidRPr="00380C37">
        <w:rPr>
          <w:rFonts w:ascii="宋体" w:eastAsia="宋体" w:hAnsi="Times New Roman" w:hint="eastAsia"/>
          <w:sz w:val="32"/>
          <w:szCs w:val="32"/>
        </w:rPr>
        <w:t xml:space="preserve">班    级 </w:t>
      </w:r>
      <w:r w:rsidRPr="00380C37">
        <w:rPr>
          <w:rFonts w:ascii="宋体" w:eastAsia="宋体" w:hAnsi="Times New Roman"/>
          <w:sz w:val="32"/>
          <w:szCs w:val="32"/>
        </w:rPr>
        <w:t xml:space="preserve">     19</w:t>
      </w:r>
      <w:proofErr w:type="gramStart"/>
      <w:r w:rsidRPr="00380C37">
        <w:rPr>
          <w:rFonts w:ascii="宋体" w:eastAsia="宋体" w:hAnsi="Times New Roman" w:hint="eastAsia"/>
          <w:sz w:val="32"/>
          <w:szCs w:val="32"/>
        </w:rPr>
        <w:t>软工2班</w:t>
      </w:r>
      <w:proofErr w:type="gramEnd"/>
    </w:p>
    <w:p w14:paraId="617C5A81" w14:textId="77777777" w:rsidR="00380C37" w:rsidRPr="00380C37" w:rsidRDefault="00380C37" w:rsidP="00380C37">
      <w:pPr>
        <w:snapToGrid w:val="0"/>
        <w:spacing w:line="360" w:lineRule="auto"/>
        <w:ind w:firstLineChars="200" w:firstLine="560"/>
        <w:jc w:val="center"/>
        <w:rPr>
          <w:rFonts w:ascii="黑体" w:eastAsia="黑体" w:hAnsi="Times New Roman"/>
          <w:sz w:val="28"/>
        </w:rPr>
      </w:pPr>
    </w:p>
    <w:p w14:paraId="7AA8F6F4" w14:textId="77777777" w:rsidR="00380C37" w:rsidRPr="00380C37" w:rsidRDefault="00380C37" w:rsidP="00380C37">
      <w:pPr>
        <w:snapToGrid w:val="0"/>
        <w:spacing w:line="360" w:lineRule="auto"/>
        <w:ind w:firstLineChars="200" w:firstLine="560"/>
        <w:jc w:val="center"/>
        <w:rPr>
          <w:rFonts w:ascii="黑体" w:eastAsia="黑体" w:hAnsi="Times New Roman"/>
          <w:sz w:val="28"/>
        </w:rPr>
      </w:pPr>
      <w:r w:rsidRPr="00380C37">
        <w:rPr>
          <w:rFonts w:ascii="黑体" w:eastAsia="黑体" w:hAnsi="Times New Roman" w:hint="eastAsia"/>
          <w:sz w:val="28"/>
        </w:rPr>
        <w:t>20</w:t>
      </w:r>
      <w:r w:rsidRPr="00380C37">
        <w:rPr>
          <w:rFonts w:ascii="黑体" w:eastAsia="黑体" w:hAnsi="Times New Roman"/>
          <w:sz w:val="28"/>
        </w:rPr>
        <w:t>23</w:t>
      </w:r>
      <w:r w:rsidRPr="00380C37">
        <w:rPr>
          <w:rFonts w:ascii="黑体" w:eastAsia="黑体" w:hAnsi="Times New Roman" w:hint="eastAsia"/>
          <w:sz w:val="28"/>
        </w:rPr>
        <w:t>年</w:t>
      </w:r>
      <w:r w:rsidRPr="00380C37">
        <w:rPr>
          <w:rFonts w:ascii="黑体" w:eastAsia="黑体" w:hAnsi="Times New Roman"/>
          <w:sz w:val="28"/>
        </w:rPr>
        <w:t>5</w:t>
      </w:r>
      <w:commentRangeStart w:id="0"/>
      <w:r w:rsidRPr="00380C37">
        <w:rPr>
          <w:rFonts w:ascii="黑体" w:eastAsia="黑体" w:hAnsi="Times New Roman" w:hint="eastAsia"/>
          <w:sz w:val="28"/>
        </w:rPr>
        <w:t>月</w:t>
      </w:r>
      <w:commentRangeEnd w:id="0"/>
      <w:r w:rsidRPr="00380C37">
        <w:rPr>
          <w:rFonts w:ascii="Times New Roman" w:eastAsia="宋体" w:hAnsi="Times New Roman"/>
          <w:szCs w:val="21"/>
        </w:rPr>
        <w:commentReference w:id="0"/>
      </w:r>
    </w:p>
    <w:p w14:paraId="3F16E4A7" w14:textId="77777777" w:rsidR="00380C37" w:rsidRPr="00380C37" w:rsidRDefault="00380C37" w:rsidP="00380C37">
      <w:pPr>
        <w:widowControl/>
        <w:jc w:val="left"/>
        <w:rPr>
          <w:rFonts w:ascii="黑体" w:eastAsia="黑体" w:hAnsi="Times New Roman"/>
          <w:sz w:val="28"/>
        </w:rPr>
      </w:pPr>
      <w:r w:rsidRPr="00380C37">
        <w:rPr>
          <w:rFonts w:ascii="黑体" w:eastAsia="黑体" w:hAnsi="Times New Roman"/>
          <w:sz w:val="28"/>
        </w:rPr>
        <w:br w:type="page"/>
      </w:r>
    </w:p>
    <w:p w14:paraId="6C4EB7CD" w14:textId="77777777" w:rsidR="00380C37" w:rsidRPr="00380C37" w:rsidRDefault="00380C37" w:rsidP="00380C37">
      <w:pPr>
        <w:keepNext/>
        <w:keepLines/>
        <w:snapToGrid w:val="0"/>
        <w:spacing w:beforeLines="100" w:before="312" w:afterLines="100" w:after="312" w:line="400" w:lineRule="exact"/>
        <w:jc w:val="center"/>
        <w:outlineLvl w:val="0"/>
        <w:rPr>
          <w:rFonts w:ascii="Times New Roman" w:eastAsia="黑体" w:hAnsi="Times New Roman"/>
          <w:b/>
          <w:bCs/>
          <w:kern w:val="44"/>
          <w:sz w:val="32"/>
          <w:szCs w:val="44"/>
        </w:rPr>
      </w:pPr>
      <w:r w:rsidRPr="00380C37">
        <w:rPr>
          <w:rFonts w:ascii="Times New Roman" w:eastAsia="黑体" w:hAnsi="Times New Roman" w:hint="eastAsia"/>
          <w:b/>
          <w:bCs/>
          <w:kern w:val="44"/>
          <w:sz w:val="32"/>
          <w:szCs w:val="44"/>
        </w:rPr>
        <w:lastRenderedPageBreak/>
        <w:t>浙江财经大学电子商务竞赛管理系统</w:t>
      </w:r>
      <w:r w:rsidRPr="00380C37">
        <w:rPr>
          <w:rFonts w:ascii="Times New Roman" w:eastAsia="黑体" w:hAnsi="Times New Roman" w:hint="eastAsia"/>
          <w:b/>
          <w:bCs/>
          <w:kern w:val="44"/>
          <w:sz w:val="32"/>
          <w:szCs w:val="44"/>
        </w:rPr>
        <w:t>web</w:t>
      </w:r>
      <w:proofErr w:type="gramStart"/>
      <w:r w:rsidRPr="00380C37">
        <w:rPr>
          <w:rFonts w:ascii="Times New Roman" w:eastAsia="黑体" w:hAnsi="Times New Roman" w:hint="eastAsia"/>
          <w:b/>
          <w:bCs/>
          <w:kern w:val="44"/>
          <w:sz w:val="32"/>
          <w:szCs w:val="44"/>
        </w:rPr>
        <w:t>端开发</w:t>
      </w:r>
      <w:proofErr w:type="gramEnd"/>
      <w:r w:rsidRPr="00380C37">
        <w:rPr>
          <w:rFonts w:ascii="Times New Roman" w:eastAsia="黑体" w:hAnsi="Times New Roman" w:hint="eastAsia"/>
          <w:b/>
          <w:bCs/>
          <w:kern w:val="44"/>
          <w:sz w:val="32"/>
          <w:szCs w:val="44"/>
        </w:rPr>
        <w:t>与设计</w:t>
      </w:r>
    </w:p>
    <w:p w14:paraId="22EE2B36" w14:textId="77777777" w:rsidR="00380C37" w:rsidRPr="00380C37" w:rsidRDefault="00380C37" w:rsidP="00380C37">
      <w:pPr>
        <w:snapToGrid w:val="0"/>
        <w:spacing w:line="400" w:lineRule="exact"/>
        <w:ind w:firstLineChars="200" w:firstLine="480"/>
        <w:jc w:val="left"/>
        <w:rPr>
          <w:rFonts w:ascii="黑体" w:eastAsia="黑体" w:hAnsi="黑体"/>
          <w:sz w:val="24"/>
        </w:rPr>
      </w:pPr>
    </w:p>
    <w:p w14:paraId="25FC7449" w14:textId="77777777" w:rsidR="00380C37" w:rsidRPr="00380C37" w:rsidRDefault="00380C37" w:rsidP="00380C37">
      <w:pPr>
        <w:snapToGrid w:val="0"/>
        <w:spacing w:line="400" w:lineRule="exact"/>
        <w:ind w:firstLineChars="200" w:firstLine="480"/>
        <w:jc w:val="left"/>
        <w:rPr>
          <w:rFonts w:ascii="楷体" w:eastAsia="楷体" w:hAnsi="楷体"/>
          <w:sz w:val="24"/>
        </w:rPr>
      </w:pPr>
      <w:r w:rsidRPr="00380C37">
        <w:rPr>
          <w:rFonts w:ascii="黑体" w:eastAsia="黑体" w:hAnsi="黑体" w:hint="eastAsia"/>
          <w:sz w:val="24"/>
        </w:rPr>
        <w:t>摘 要：</w:t>
      </w:r>
      <w:r w:rsidRPr="00380C37">
        <w:rPr>
          <w:rFonts w:ascii="楷体" w:eastAsia="楷体" w:hAnsi="楷体" w:hint="eastAsia"/>
          <w:sz w:val="24"/>
        </w:rPr>
        <w:t>本论文的研究内容是开发一个网上电子商务竞赛管理系统，该系统以信息学院网络设备为基础，主要面向学生、专家和管理员三类用户，旨在提供便捷、高效的竞赛管理方式。电子商务竞赛是我校级大学科竞赛中参与面最广、参赛项目最灵活的竞赛之一，目前已经成功举办</w:t>
      </w:r>
      <w:r w:rsidRPr="00380C37">
        <w:rPr>
          <w:rFonts w:ascii="Times New Roman" w:eastAsia="楷体" w:hAnsi="Times New Roman" w:cs="Times New Roman"/>
          <w:sz w:val="24"/>
        </w:rPr>
        <w:t>8</w:t>
      </w:r>
      <w:r w:rsidRPr="00380C37">
        <w:rPr>
          <w:rFonts w:ascii="楷体" w:eastAsia="楷体" w:hAnsi="楷体"/>
          <w:sz w:val="24"/>
        </w:rPr>
        <w:t>届。</w:t>
      </w:r>
      <w:r w:rsidRPr="00380C37">
        <w:rPr>
          <w:rFonts w:ascii="楷体" w:eastAsia="楷体" w:hAnsi="楷体" w:hint="eastAsia"/>
          <w:sz w:val="24"/>
        </w:rPr>
        <w:t>为减少繁琐的</w:t>
      </w:r>
      <w:r w:rsidRPr="00380C37">
        <w:rPr>
          <w:rFonts w:ascii="楷体" w:eastAsia="楷体" w:hAnsi="楷体"/>
          <w:sz w:val="24"/>
        </w:rPr>
        <w:t>人工操作</w:t>
      </w:r>
      <w:r w:rsidRPr="00380C37">
        <w:rPr>
          <w:rFonts w:ascii="楷体" w:eastAsia="楷体" w:hAnsi="楷体" w:hint="eastAsia"/>
          <w:sz w:val="24"/>
        </w:rPr>
        <w:t>、优化竞赛管理效率</w:t>
      </w:r>
      <w:r w:rsidRPr="00380C37">
        <w:rPr>
          <w:rFonts w:ascii="楷体" w:eastAsia="楷体" w:hAnsi="楷体"/>
          <w:sz w:val="24"/>
        </w:rPr>
        <w:t>，拟建设浙江财经学院电子商务竞赛平台</w:t>
      </w:r>
      <w:r w:rsidRPr="00380C37">
        <w:rPr>
          <w:rFonts w:ascii="楷体" w:eastAsia="楷体" w:hAnsi="楷体" w:hint="eastAsia"/>
          <w:sz w:val="24"/>
        </w:rPr>
        <w:t>，该系统具有智能化、便捷化、高效化的特点。本系统的建设可以为我校电子商务竞赛的发展提供有力的支持，同时也可以为其他竞赛管理系统的建设提供借鉴和参考。</w:t>
      </w:r>
    </w:p>
    <w:p w14:paraId="6105DACD" w14:textId="77777777" w:rsidR="00380C37" w:rsidRPr="00380C37" w:rsidRDefault="00380C37" w:rsidP="00380C37">
      <w:pPr>
        <w:snapToGrid w:val="0"/>
        <w:spacing w:line="400" w:lineRule="exact"/>
        <w:ind w:firstLineChars="200" w:firstLine="480"/>
        <w:rPr>
          <w:rFonts w:ascii="Times New Roman" w:eastAsia="宋体" w:hAnsi="Times New Roman"/>
          <w:sz w:val="24"/>
        </w:rPr>
      </w:pPr>
    </w:p>
    <w:p w14:paraId="38A7D2D9" w14:textId="77777777" w:rsidR="00380C37" w:rsidRPr="00380C37" w:rsidRDefault="00380C37" w:rsidP="00380C37">
      <w:pPr>
        <w:snapToGrid w:val="0"/>
        <w:spacing w:line="400" w:lineRule="exact"/>
        <w:ind w:firstLineChars="200" w:firstLine="480"/>
        <w:jc w:val="left"/>
        <w:rPr>
          <w:rFonts w:ascii="楷体" w:eastAsia="楷体" w:hAnsi="楷体"/>
          <w:sz w:val="24"/>
        </w:rPr>
      </w:pPr>
      <w:r w:rsidRPr="00380C37">
        <w:rPr>
          <w:rFonts w:ascii="黑体" w:eastAsia="黑体" w:hAnsi="黑体" w:hint="eastAsia"/>
          <w:sz w:val="24"/>
        </w:rPr>
        <w:t>关键词：</w:t>
      </w:r>
      <w:r w:rsidRPr="00380C37">
        <w:rPr>
          <w:rFonts w:ascii="楷体" w:eastAsia="楷体" w:hAnsi="楷体" w:hint="eastAsia"/>
          <w:sz w:val="24"/>
        </w:rPr>
        <w:t>管理；信息系统；竞赛；电子商务</w:t>
      </w:r>
    </w:p>
    <w:p w14:paraId="1950A9A6" w14:textId="77777777" w:rsidR="00380C37" w:rsidRPr="00380C37" w:rsidRDefault="00380C37" w:rsidP="00380C37">
      <w:pPr>
        <w:widowControl/>
        <w:jc w:val="left"/>
        <w:rPr>
          <w:rFonts w:ascii="楷体" w:eastAsia="楷体" w:hAnsi="楷体"/>
          <w:sz w:val="24"/>
        </w:rPr>
      </w:pPr>
      <w:r w:rsidRPr="00380C37">
        <w:rPr>
          <w:rFonts w:ascii="楷体" w:eastAsia="楷体" w:hAnsi="楷体"/>
          <w:sz w:val="24"/>
        </w:rPr>
        <w:br w:type="page"/>
      </w:r>
    </w:p>
    <w:p w14:paraId="4688FE7A" w14:textId="77777777" w:rsidR="00380C37" w:rsidRPr="00380C37" w:rsidRDefault="00380C37" w:rsidP="00380C37">
      <w:pPr>
        <w:keepNext/>
        <w:keepLines/>
        <w:snapToGrid w:val="0"/>
        <w:spacing w:beforeLines="100" w:before="312" w:afterLines="100" w:after="312" w:line="400" w:lineRule="exact"/>
        <w:ind w:firstLine="643"/>
        <w:jc w:val="center"/>
        <w:outlineLvl w:val="0"/>
        <w:rPr>
          <w:rFonts w:ascii="Times New Roman" w:eastAsia="黑体" w:hAnsi="Times New Roman"/>
          <w:b/>
          <w:bCs/>
          <w:kern w:val="44"/>
          <w:sz w:val="32"/>
          <w:szCs w:val="44"/>
        </w:rPr>
      </w:pPr>
      <w:r w:rsidRPr="00380C37">
        <w:rPr>
          <w:rFonts w:ascii="Times New Roman" w:eastAsia="黑体" w:hAnsi="Times New Roman"/>
          <w:b/>
          <w:bCs/>
          <w:kern w:val="44"/>
          <w:sz w:val="32"/>
          <w:szCs w:val="44"/>
        </w:rPr>
        <w:lastRenderedPageBreak/>
        <w:t>Web Development and</w:t>
      </w:r>
      <w:ins w:id="1" w:author="胡 泽乾" w:date="2023-05-07T20:47:00Z">
        <w:r w:rsidRPr="00380C37">
          <w:rPr>
            <w:rFonts w:ascii="Times New Roman" w:eastAsia="黑体" w:hAnsi="Times New Roman"/>
            <w:b/>
            <w:bCs/>
            <w:kern w:val="44"/>
            <w:sz w:val="32"/>
            <w:szCs w:val="44"/>
          </w:rPr>
          <w:t xml:space="preserve"> </w:t>
        </w:r>
      </w:ins>
      <w:r w:rsidRPr="00380C37">
        <w:rPr>
          <w:rFonts w:ascii="Times New Roman" w:eastAsia="黑体" w:hAnsi="Times New Roman"/>
          <w:b/>
          <w:bCs/>
          <w:kern w:val="44"/>
          <w:sz w:val="32"/>
          <w:szCs w:val="44"/>
        </w:rPr>
        <w:t xml:space="preserve">Design of Zhejiang University of Finance and Economics E-commerce Competition Management </w:t>
      </w:r>
      <w:commentRangeStart w:id="2"/>
      <w:r w:rsidRPr="00380C37">
        <w:rPr>
          <w:rFonts w:ascii="Times New Roman" w:eastAsia="黑体" w:hAnsi="Times New Roman"/>
          <w:b/>
          <w:bCs/>
          <w:kern w:val="44"/>
          <w:sz w:val="32"/>
          <w:szCs w:val="44"/>
        </w:rPr>
        <w:t>System</w:t>
      </w:r>
      <w:commentRangeEnd w:id="2"/>
      <w:r w:rsidRPr="00380C37">
        <w:rPr>
          <w:rFonts w:ascii="Times New Roman" w:eastAsia="宋体" w:hAnsi="Times New Roman"/>
          <w:szCs w:val="21"/>
        </w:rPr>
        <w:commentReference w:id="2"/>
      </w:r>
    </w:p>
    <w:p w14:paraId="10975881" w14:textId="77777777" w:rsidR="00380C37" w:rsidRPr="00380C37" w:rsidRDefault="00380C37" w:rsidP="00380C37">
      <w:pPr>
        <w:snapToGrid w:val="0"/>
        <w:spacing w:line="400" w:lineRule="exact"/>
        <w:ind w:firstLineChars="200" w:firstLine="480"/>
        <w:rPr>
          <w:rFonts w:ascii="Times New Roman" w:eastAsia="宋体" w:hAnsi="Times New Roman"/>
          <w:sz w:val="24"/>
        </w:rPr>
      </w:pPr>
    </w:p>
    <w:p w14:paraId="192AF999" w14:textId="77777777" w:rsidR="00380C37" w:rsidRPr="00380C37" w:rsidRDefault="00380C37" w:rsidP="00380C37">
      <w:pPr>
        <w:snapToGrid w:val="0"/>
        <w:spacing w:line="400" w:lineRule="exact"/>
        <w:ind w:firstLineChars="200" w:firstLine="482"/>
        <w:rPr>
          <w:rFonts w:ascii="Times New Roman" w:eastAsia="宋体" w:hAnsi="Times New Roman"/>
          <w:bCs/>
          <w:sz w:val="24"/>
        </w:rPr>
      </w:pPr>
      <w:r w:rsidRPr="00380C37">
        <w:rPr>
          <w:rFonts w:ascii="Times New Roman" w:eastAsia="宋体" w:hAnsi="Times New Roman" w:hint="eastAsia"/>
          <w:b/>
          <w:sz w:val="24"/>
        </w:rPr>
        <w:t>Abstract</w:t>
      </w:r>
      <w:r w:rsidRPr="00380C37">
        <w:rPr>
          <w:rFonts w:ascii="Times New Roman" w:eastAsia="宋体" w:hAnsi="Times New Roman" w:hint="eastAsia"/>
          <w:b/>
          <w:sz w:val="24"/>
        </w:rPr>
        <w:t>：</w:t>
      </w:r>
      <w:r w:rsidRPr="00380C37">
        <w:rPr>
          <w:rFonts w:ascii="Times New Roman" w:eastAsia="宋体" w:hAnsi="Times New Roman"/>
          <w:bCs/>
          <w:sz w:val="24"/>
        </w:rPr>
        <w:t>The goal of the research presented in this paper is to create an online system for managing competitions in e-commerce that is based on the network infrastructure of the School of Information Science and Technology and primarily targets three user types: administrators, experts, and students. The e-commerce competition, which has been successfully run for eight sessions, is one of the academic competitions at our university with the largest participation and flexibility. A Zhejiang University of Finance and Economics e-commerce competition platform that possesses the qualities of intelligence, convenience, and high efficiency is designed in order to minimize tiresome manual operations and maximize the efficiency of competition administration. The development of e-commerce competitions at our university can benefit greatly from the creation of this system, which can also serve as a model for the creation of additional competition management systems.</w:t>
      </w:r>
    </w:p>
    <w:p w14:paraId="20B626EB" w14:textId="77777777" w:rsidR="00380C37" w:rsidRPr="00380C37" w:rsidRDefault="00380C37" w:rsidP="00380C37">
      <w:pPr>
        <w:snapToGrid w:val="0"/>
        <w:spacing w:line="400" w:lineRule="exact"/>
        <w:ind w:firstLineChars="200" w:firstLine="480"/>
        <w:rPr>
          <w:rFonts w:ascii="Times New Roman" w:eastAsia="宋体" w:hAnsi="Times New Roman"/>
          <w:bCs/>
          <w:sz w:val="24"/>
        </w:rPr>
      </w:pPr>
    </w:p>
    <w:p w14:paraId="06FFD207" w14:textId="77777777" w:rsidR="00380C37" w:rsidRPr="00380C37" w:rsidRDefault="00380C37" w:rsidP="00380C37">
      <w:pPr>
        <w:snapToGrid w:val="0"/>
        <w:spacing w:line="400" w:lineRule="exact"/>
        <w:ind w:firstLineChars="200" w:firstLine="482"/>
        <w:rPr>
          <w:rFonts w:ascii="Times New Roman" w:eastAsia="Times New Roman" w:hAnsi="Times New Roman" w:cs="Times New Roman"/>
          <w:sz w:val="24"/>
          <w:szCs w:val="24"/>
        </w:rPr>
      </w:pPr>
      <w:r w:rsidRPr="00380C37">
        <w:rPr>
          <w:rFonts w:ascii="Times New Roman" w:eastAsia="Times New Roman" w:hAnsi="Times New Roman" w:cs="Times New Roman" w:hint="eastAsia"/>
          <w:b/>
          <w:sz w:val="24"/>
          <w:szCs w:val="24"/>
        </w:rPr>
        <w:t>Key words</w:t>
      </w:r>
      <w:r w:rsidRPr="00380C37">
        <w:rPr>
          <w:rFonts w:ascii="Times New Roman" w:eastAsia="宋体" w:hAnsi="Times New Roman" w:cs="Times New Roman" w:hint="eastAsia"/>
          <w:b/>
          <w:sz w:val="24"/>
          <w:szCs w:val="24"/>
        </w:rPr>
        <w:t>：</w:t>
      </w:r>
      <w:r w:rsidRPr="00380C37">
        <w:rPr>
          <w:rFonts w:ascii="Times New Roman" w:eastAsia="Times New Roman" w:hAnsi="Times New Roman" w:cs="Times New Roman"/>
          <w:sz w:val="24"/>
          <w:szCs w:val="24"/>
        </w:rPr>
        <w:t>management</w:t>
      </w:r>
      <w:r w:rsidRPr="00380C37">
        <w:rPr>
          <w:rFonts w:ascii="Times New Roman" w:eastAsia="宋体" w:hAnsi="Times New Roman" w:cs="Times New Roman" w:hint="eastAsia"/>
          <w:sz w:val="24"/>
          <w:szCs w:val="24"/>
        </w:rPr>
        <w:t xml:space="preserve">; </w:t>
      </w:r>
      <w:r w:rsidRPr="00380C37">
        <w:rPr>
          <w:rFonts w:ascii="Times New Roman" w:eastAsia="Times New Roman" w:hAnsi="Times New Roman" w:cs="Times New Roman"/>
          <w:sz w:val="24"/>
          <w:szCs w:val="24"/>
        </w:rPr>
        <w:t>information system; competition; e-commerce</w:t>
      </w:r>
    </w:p>
    <w:p w14:paraId="1F29030D" w14:textId="77777777" w:rsidR="00380C37" w:rsidRPr="00380C37" w:rsidRDefault="00380C37" w:rsidP="00380C37">
      <w:pPr>
        <w:widowControl/>
        <w:jc w:val="left"/>
        <w:rPr>
          <w:rFonts w:ascii="Times New Roman" w:eastAsia="宋体" w:hAnsi="Times New Roman"/>
          <w:sz w:val="24"/>
        </w:rPr>
      </w:pPr>
      <w:r w:rsidRPr="00380C37">
        <w:rPr>
          <w:rFonts w:ascii="Times New Roman" w:eastAsia="宋体" w:hAnsi="Times New Roman"/>
          <w:sz w:val="24"/>
        </w:rPr>
        <w:br w:type="page"/>
      </w:r>
    </w:p>
    <w:p w14:paraId="31CE9F9A" w14:textId="77777777" w:rsidR="00172835" w:rsidRPr="00380C37" w:rsidRDefault="00172835">
      <w:pPr>
        <w:ind w:firstLine="480"/>
      </w:pPr>
    </w:p>
    <w:sectPr w:rsidR="00172835" w:rsidRPr="00380C3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胡 泽乾" w:date="2023-05-05T20:36:00Z" w:initials="胡">
    <w:p w14:paraId="5F8BAB77" w14:textId="77777777" w:rsidR="00380C37" w:rsidRDefault="00380C37" w:rsidP="00380C37">
      <w:pPr>
        <w:pStyle w:val="a8"/>
        <w:ind w:firstLine="420"/>
      </w:pPr>
      <w:r>
        <w:rPr>
          <w:rStyle w:val="a7"/>
        </w:rPr>
        <w:annotationRef/>
      </w:r>
      <w:r>
        <w:rPr>
          <w:rFonts w:hint="eastAsia"/>
        </w:rPr>
        <w:t>分页符</w:t>
      </w:r>
    </w:p>
  </w:comment>
  <w:comment w:id="2" w:author="胡 泽乾" w:date="2023-05-07T20:58:00Z" w:initials="胡">
    <w:p w14:paraId="0C3DEDC5" w14:textId="77777777" w:rsidR="00380C37" w:rsidRDefault="00380C37" w:rsidP="00380C37">
      <w:pPr>
        <w:pStyle w:val="a8"/>
        <w:ind w:firstLine="420"/>
      </w:pPr>
      <w:r>
        <w:rPr>
          <w:rStyle w:val="a7"/>
        </w:rPr>
        <w:annotationRef/>
      </w:r>
      <w:r>
        <w:rPr>
          <w:rFonts w:hint="eastAsia"/>
        </w:rPr>
        <w:t>介词首字母</w:t>
      </w:r>
      <w:proofErr w:type="gramStart"/>
      <w:r>
        <w:rPr>
          <w:rFonts w:hint="eastAsia"/>
        </w:rPr>
        <w:t>不</w:t>
      </w:r>
      <w:proofErr w:type="gramEnd"/>
      <w:r>
        <w:rPr>
          <w:rFonts w:hint="eastAsia"/>
        </w:rPr>
        <w:t>大写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8BAB77" w15:done="1"/>
  <w15:commentEx w15:paraId="0C3DED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FE766" w16cex:dateUtc="2023-05-05T12:36:00Z"/>
  <w16cex:commentExtensible w16cex:durableId="28028F69" w16cex:dateUtc="2023-05-07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8BAB77" w16cid:durableId="27FFE766"/>
  <w16cid:commentId w16cid:paraId="0C3DEDC5" w16cid:durableId="28028F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20BD4" w14:textId="77777777" w:rsidR="00904F7E" w:rsidRDefault="00904F7E" w:rsidP="00380C37">
      <w:pPr>
        <w:ind w:firstLine="480"/>
      </w:pPr>
      <w:r>
        <w:separator/>
      </w:r>
    </w:p>
  </w:endnote>
  <w:endnote w:type="continuationSeparator" w:id="0">
    <w:p w14:paraId="6811FC02" w14:textId="77777777" w:rsidR="00904F7E" w:rsidRDefault="00904F7E" w:rsidP="00380C3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7FF58" w14:textId="77777777" w:rsidR="00904F7E" w:rsidRDefault="00904F7E" w:rsidP="00380C37">
      <w:pPr>
        <w:ind w:firstLine="480"/>
      </w:pPr>
      <w:r>
        <w:separator/>
      </w:r>
    </w:p>
  </w:footnote>
  <w:footnote w:type="continuationSeparator" w:id="0">
    <w:p w14:paraId="57072D91" w14:textId="77777777" w:rsidR="00904F7E" w:rsidRDefault="00904F7E" w:rsidP="00380C37">
      <w:pPr>
        <w:ind w:firstLine="48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胡 泽乾">
    <w15:presenceInfo w15:providerId="Windows Live" w15:userId="85a52a504a6b58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00D"/>
    <w:rsid w:val="00172835"/>
    <w:rsid w:val="001D6939"/>
    <w:rsid w:val="00380C37"/>
    <w:rsid w:val="00904541"/>
    <w:rsid w:val="00904F7E"/>
    <w:rsid w:val="009A74C0"/>
    <w:rsid w:val="00CC1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5769612-F66F-4090-BEEE-CCD5D650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0C37"/>
    <w:pPr>
      <w:tabs>
        <w:tab w:val="center" w:pos="4153"/>
        <w:tab w:val="right" w:pos="8306"/>
      </w:tabs>
      <w:snapToGrid w:val="0"/>
      <w:jc w:val="center"/>
    </w:pPr>
    <w:rPr>
      <w:sz w:val="18"/>
      <w:szCs w:val="18"/>
    </w:rPr>
  </w:style>
  <w:style w:type="character" w:customStyle="1" w:styleId="a4">
    <w:name w:val="页眉 字符"/>
    <w:basedOn w:val="a0"/>
    <w:link w:val="a3"/>
    <w:uiPriority w:val="99"/>
    <w:rsid w:val="00380C37"/>
    <w:rPr>
      <w:sz w:val="18"/>
      <w:szCs w:val="18"/>
    </w:rPr>
  </w:style>
  <w:style w:type="paragraph" w:styleId="a5">
    <w:name w:val="footer"/>
    <w:basedOn w:val="a"/>
    <w:link w:val="a6"/>
    <w:uiPriority w:val="99"/>
    <w:unhideWhenUsed/>
    <w:rsid w:val="00380C37"/>
    <w:pPr>
      <w:tabs>
        <w:tab w:val="center" w:pos="4153"/>
        <w:tab w:val="right" w:pos="8306"/>
      </w:tabs>
      <w:snapToGrid w:val="0"/>
      <w:jc w:val="left"/>
    </w:pPr>
    <w:rPr>
      <w:sz w:val="18"/>
      <w:szCs w:val="18"/>
    </w:rPr>
  </w:style>
  <w:style w:type="character" w:customStyle="1" w:styleId="a6">
    <w:name w:val="页脚 字符"/>
    <w:basedOn w:val="a0"/>
    <w:link w:val="a5"/>
    <w:uiPriority w:val="99"/>
    <w:rsid w:val="00380C37"/>
    <w:rPr>
      <w:sz w:val="18"/>
      <w:szCs w:val="18"/>
    </w:rPr>
  </w:style>
  <w:style w:type="character" w:styleId="a7">
    <w:name w:val="annotation reference"/>
    <w:basedOn w:val="a0"/>
    <w:uiPriority w:val="99"/>
    <w:semiHidden/>
    <w:unhideWhenUsed/>
    <w:rsid w:val="00380C37"/>
    <w:rPr>
      <w:sz w:val="21"/>
      <w:szCs w:val="21"/>
    </w:rPr>
  </w:style>
  <w:style w:type="paragraph" w:styleId="a8">
    <w:name w:val="annotation text"/>
    <w:basedOn w:val="a"/>
    <w:link w:val="a9"/>
    <w:uiPriority w:val="99"/>
    <w:semiHidden/>
    <w:unhideWhenUsed/>
    <w:rsid w:val="00380C37"/>
    <w:pPr>
      <w:snapToGrid w:val="0"/>
      <w:spacing w:line="400" w:lineRule="exact"/>
      <w:ind w:firstLineChars="200" w:firstLine="200"/>
      <w:jc w:val="left"/>
    </w:pPr>
    <w:rPr>
      <w:rFonts w:ascii="Times New Roman" w:eastAsia="宋体" w:hAnsi="Times New Roman"/>
      <w:sz w:val="24"/>
    </w:rPr>
  </w:style>
  <w:style w:type="character" w:customStyle="1" w:styleId="a9">
    <w:name w:val="批注文字 字符"/>
    <w:basedOn w:val="a0"/>
    <w:link w:val="a8"/>
    <w:uiPriority w:val="99"/>
    <w:semiHidden/>
    <w:rsid w:val="00380C37"/>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microsoft.com/office/2018/08/relationships/commentsExtensible" Target="commentsExtensible.xml"/><Relationship Id="rId5" Type="http://schemas.openxmlformats.org/officeDocument/2006/relationships/endnotes" Target="endnotes.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动 拐</dc:creator>
  <cp:keywords/>
  <dc:description/>
  <cp:lastModifiedBy>动 拐</cp:lastModifiedBy>
  <cp:revision>2</cp:revision>
  <dcterms:created xsi:type="dcterms:W3CDTF">2023-05-07T14:29:00Z</dcterms:created>
  <dcterms:modified xsi:type="dcterms:W3CDTF">2023-05-07T14:30:00Z</dcterms:modified>
</cp:coreProperties>
</file>